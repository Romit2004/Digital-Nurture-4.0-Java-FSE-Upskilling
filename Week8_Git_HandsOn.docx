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Hands-On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1.Opened Git Bash</w:t>
        <w:br w:type="textWrapping"/>
      </w:r>
      <w:r w:rsidDel="00000000" w:rsidR="00000000" w:rsidRPr="00000000">
        <w:rPr>
          <w:rtl w:val="0"/>
        </w:rPr>
        <w:t xml:space="preserve"> Typed: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048000" cy="1752600"/>
            <wp:effectExtent b="0" l="0" r="0" t="0"/>
            <wp:docPr id="1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2.Configured my name and email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3.Checked the configuration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210175" cy="291465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914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Tested if Notepad++ opens from Git Bash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124200" cy="1228725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5.Set Notepad++ as default editor for Git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257800" cy="581025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6.Verified editor setting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7.Made a new folder and entered 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686175" cy="173355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8.Initialized Git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335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ns w:author="Romit Guha" w:id="0" w:date="2025-08-10T18:06:57Z"/>
        </w:rPr>
      </w:pPr>
      <w:r w:rsidDel="00000000" w:rsidR="00000000" w:rsidRPr="00000000">
        <w:rPr>
          <w:rtl w:val="0"/>
        </w:rPr>
        <w:t xml:space="preserve">9.Checked hidden files</w:t>
      </w:r>
      <w:ins w:author="Romit Guha" w:id="0" w:date="2025-08-10T18:06:5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4">
      <w:pPr>
        <w:rPr>
          <w:ins w:author="Romit Guha" w:id="0" w:date="2025-08-10T18:06:57Z"/>
        </w:rPr>
      </w:pPr>
      <w:ins w:author="Romit Guha" w:id="0" w:date="2025-08-10T18:06:57Z">
        <w:r w:rsidDel="00000000" w:rsidR="00000000" w:rsidRPr="00000000">
          <w:rPr/>
          <w:drawing>
            <wp:inline distB="114300" distT="114300" distL="114300" distR="114300">
              <wp:extent cx="4429125" cy="676275"/>
              <wp:effectExtent b="0" l="0" r="0" t="0"/>
              <wp:docPr id="10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29125" cy="67627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5">
      <w:pPr>
        <w:rPr>
          <w:ins w:author="Romit Guha" w:id="0" w:date="2025-08-10T18:06:57Z"/>
        </w:rPr>
      </w:pPr>
      <w:ins w:author="Romit Guha" w:id="0" w:date="2025-08-10T18:06:5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6">
      <w:pPr>
        <w:rPr>
          <w:ins w:author="Romit Guha" w:id="0" w:date="2025-08-10T18:06:57Z"/>
        </w:rPr>
      </w:pPr>
      <w:ins w:author="Romit Guha" w:id="0" w:date="2025-08-10T18:06:57Z">
        <w:r w:rsidDel="00000000" w:rsidR="00000000" w:rsidRPr="00000000">
          <w:rPr>
            <w:rtl w:val="0"/>
          </w:rPr>
          <w:t xml:space="preserve">10. Created a text file</w:t>
        </w:r>
      </w:ins>
    </w:p>
    <w:p w:rsidR="00000000" w:rsidDel="00000000" w:rsidP="00000000" w:rsidRDefault="00000000" w:rsidRPr="00000000" w14:paraId="00000017">
      <w:pPr>
        <w:rPr>
          <w:ins w:author="Romit Guha" w:id="0" w:date="2025-08-10T18:06:57Z"/>
        </w:rPr>
      </w:pPr>
      <w:ins w:author="Romit Guha" w:id="0" w:date="2025-08-10T18:06:57Z">
        <w:r w:rsidDel="00000000" w:rsidR="00000000" w:rsidRPr="00000000">
          <w:rPr/>
          <w:drawing>
            <wp:inline distB="114300" distT="114300" distL="114300" distR="114300">
              <wp:extent cx="4419600" cy="523875"/>
              <wp:effectExtent b="0" l="0" r="0" t="0"/>
              <wp:docPr id="3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19600" cy="52387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8">
      <w:pPr>
        <w:rPr/>
      </w:pPr>
      <w:ins w:author="Romit Guha" w:id="0" w:date="2025-08-10T18:06:57Z">
        <w:r w:rsidDel="00000000" w:rsidR="00000000" w:rsidRPr="00000000">
          <w:rPr>
            <w:rtl w:val="0"/>
          </w:rPr>
          <w:t xml:space="preserve">11.</w:t>
        </w:r>
        <w:r w:rsidDel="00000000" w:rsidR="00000000" w:rsidRPr="00000000">
          <w:rPr>
            <w:rtl w:val="0"/>
            <w:rPrChange w:author="Romit Guha" w:id="1" w:date="2025-08-10T18:06:57Z">
              <w:rPr/>
            </w:rPrChange>
          </w:rPr>
          <w:t xml:space="preserve">Checked file exists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ns w:author="Romit Guha" w:id="2" w:date="2025-08-10T18:08:38Z"/>
        </w:rPr>
      </w:pPr>
      <w:ins w:author="Romit Guha" w:id="2" w:date="2025-08-10T18:08:38Z">
        <w:r w:rsidDel="00000000" w:rsidR="00000000" w:rsidRPr="00000000">
          <w:rPr/>
          <w:drawing>
            <wp:inline distB="114300" distT="114300" distL="114300" distR="114300">
              <wp:extent cx="4953000" cy="600075"/>
              <wp:effectExtent b="0" l="0" r="0" t="0"/>
              <wp:docPr id="11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953000" cy="600075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A">
      <w:pPr>
        <w:rPr>
          <w:ins w:author="Romit Guha" w:id="2" w:date="2025-08-10T18:08:38Z"/>
        </w:rPr>
      </w:pPr>
      <w:ins w:author="Romit Guha" w:id="2" w:date="2025-08-10T18:08:38Z">
        <w:r w:rsidDel="00000000" w:rsidR="00000000" w:rsidRPr="00000000">
          <w:rPr>
            <w:rtl w:val="0"/>
          </w:rPr>
          <w:t xml:space="preserve">12. Viewed file content</w:t>
        </w:r>
      </w:ins>
    </w:p>
    <w:p w:rsidR="00000000" w:rsidDel="00000000" w:rsidP="00000000" w:rsidRDefault="00000000" w:rsidRPr="00000000" w14:paraId="0000001B">
      <w:pPr>
        <w:rPr/>
      </w:pPr>
      <w:ins w:author="Romit Guha" w:id="2" w:date="2025-08-10T18:08:38Z">
        <w:r w:rsidDel="00000000" w:rsidR="00000000" w:rsidRPr="00000000">
          <w:rPr/>
          <w:drawing>
            <wp:inline distB="114300" distT="114300" distL="114300" distR="114300">
              <wp:extent cx="5267325" cy="685800"/>
              <wp:effectExtent b="0" l="0" r="0" t="0"/>
              <wp:docPr id="5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67325" cy="685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ns w:author="Romit Guha" w:id="3" w:date="2025-08-10T18:09:39Z"/>
        </w:rPr>
      </w:pPr>
      <w:ins w:author="Romit Guha" w:id="3" w:date="2025-08-10T18:09:3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D">
      <w:pPr>
        <w:rPr>
          <w:ins w:author="Romit Guha" w:id="3" w:date="2025-08-10T18:09:39Z"/>
        </w:rPr>
      </w:pPr>
      <w:ins w:author="Romit Guha" w:id="3" w:date="2025-08-10T18:09:3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E">
      <w:pPr>
        <w:rPr>
          <w:ins w:author="Romit Guha" w:id="3" w:date="2025-08-10T18:09:39Z"/>
        </w:rPr>
      </w:pPr>
      <w:ins w:author="Romit Guha" w:id="3" w:date="2025-08-10T18:09:39Z">
        <w:r w:rsidDel="00000000" w:rsidR="00000000" w:rsidRPr="00000000">
          <w:rPr>
            <w:rtl w:val="0"/>
          </w:rPr>
          <w:t xml:space="preserve">13.Checked status</w:t>
        </w:r>
      </w:ins>
    </w:p>
    <w:p w:rsidR="00000000" w:rsidDel="00000000" w:rsidP="00000000" w:rsidRDefault="00000000" w:rsidRPr="00000000" w14:paraId="0000001F">
      <w:pPr>
        <w:rPr>
          <w:ins w:author="Romit Guha" w:id="3" w:date="2025-08-10T18:09:39Z"/>
        </w:rPr>
      </w:pPr>
      <w:ins w:author="Romit Guha" w:id="3" w:date="2025-08-10T18:09:39Z">
        <w:r w:rsidDel="00000000" w:rsidR="00000000" w:rsidRPr="00000000">
          <w:rPr/>
          <w:drawing>
            <wp:inline distB="114300" distT="114300" distL="114300" distR="114300">
              <wp:extent cx="5731200" cy="1397000"/>
              <wp:effectExtent b="0" l="0" r="0" t="0"/>
              <wp:docPr id="1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13970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0">
      <w:pPr>
        <w:rPr>
          <w:ins w:author="Romit Guha" w:id="3" w:date="2025-08-10T18:09:39Z"/>
        </w:rPr>
      </w:pPr>
      <w:ins w:author="Romit Guha" w:id="3" w:date="2025-08-10T18:09:39Z">
        <w:r w:rsidDel="00000000" w:rsidR="00000000" w:rsidRPr="00000000">
          <w:rPr>
            <w:rtl w:val="0"/>
          </w:rPr>
          <w:t xml:space="preserve">14.Added file to staging</w:t>
        </w:r>
      </w:ins>
    </w:p>
    <w:p w:rsidR="00000000" w:rsidDel="00000000" w:rsidP="00000000" w:rsidRDefault="00000000" w:rsidRPr="00000000" w14:paraId="00000021">
      <w:pPr>
        <w:rPr>
          <w:ins w:author="Romit Guha" w:id="3" w:date="2025-08-10T18:09:39Z"/>
        </w:rPr>
      </w:pPr>
      <w:ins w:author="Romit Guha" w:id="3" w:date="2025-08-10T18:09:39Z">
        <w:r w:rsidDel="00000000" w:rsidR="00000000" w:rsidRPr="00000000">
          <w:rPr/>
          <w:drawing>
            <wp:inline distB="114300" distT="114300" distL="114300" distR="114300">
              <wp:extent cx="5731200" cy="431800"/>
              <wp:effectExtent b="0" l="0" r="0" t="0"/>
              <wp:docPr id="7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8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431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2">
      <w:pPr>
        <w:rPr>
          <w:ins w:author="Romit Guha" w:id="3" w:date="2025-08-10T18:09:39Z"/>
        </w:rPr>
      </w:pPr>
      <w:ins w:author="Romit Guha" w:id="3" w:date="2025-08-10T18:09:39Z">
        <w:r w:rsidDel="00000000" w:rsidR="00000000" w:rsidRPr="00000000">
          <w:rPr>
            <w:rtl w:val="0"/>
          </w:rPr>
          <w:t xml:space="preserve">15. Committed the file</w:t>
        </w:r>
      </w:ins>
    </w:p>
    <w:p w:rsidR="00000000" w:rsidDel="00000000" w:rsidP="00000000" w:rsidRDefault="00000000" w:rsidRPr="00000000" w14:paraId="00000023">
      <w:pPr>
        <w:rPr>
          <w:ins w:author="Romit Guha" w:id="3" w:date="2025-08-10T18:09:39Z"/>
        </w:rPr>
      </w:pPr>
      <w:ins w:author="Romit Guha" w:id="3" w:date="2025-08-10T18:09:39Z">
        <w:r w:rsidDel="00000000" w:rsidR="00000000" w:rsidRPr="00000000">
          <w:rPr/>
          <w:drawing>
            <wp:inline distB="114300" distT="114300" distL="114300" distR="114300">
              <wp:extent cx="5505450" cy="628650"/>
              <wp:effectExtent b="0" l="0" r="0" t="0"/>
              <wp:docPr id="15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6286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4">
      <w:pPr>
        <w:rPr>
          <w:ins w:author="Romit Guha" w:id="3" w:date="2025-08-10T18:09:39Z"/>
        </w:rPr>
      </w:pPr>
      <w:ins w:author="Romit Guha" w:id="3" w:date="2025-08-10T18:09:39Z">
        <w:r w:rsidDel="00000000" w:rsidR="00000000" w:rsidRPr="00000000">
          <w:rPr/>
          <w:drawing>
            <wp:inline distB="114300" distT="114300" distL="114300" distR="114300">
              <wp:extent cx="5731200" cy="2679700"/>
              <wp:effectExtent b="0" l="0" r="0" t="0"/>
              <wp:docPr id="4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2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26797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5">
      <w:pPr>
        <w:rPr>
          <w:ins w:author="Romit Guha" w:id="3" w:date="2025-08-10T18:09:39Z"/>
          <w:rPrChange w:author="Romit Guha" w:id="4" w:date="2025-08-10T18:09:39Z">
            <w:rPr/>
          </w:rPrChange>
        </w:rPr>
      </w:pPr>
      <w:ins w:author="Romit Guha" w:id="3" w:date="2025-08-10T18:09:39Z">
        <w:r w:rsidDel="00000000" w:rsidR="00000000" w:rsidRPr="00000000">
          <w:rPr>
            <w:rtl w:val="0"/>
          </w:rPr>
          <w:t xml:space="preserve">16.</w:t>
        </w:r>
        <w:r w:rsidDel="00000000" w:rsidR="00000000" w:rsidRPr="00000000">
          <w:rPr>
            <w:rtl w:val="0"/>
            <w:rPrChange w:author="Romit Guha" w:id="4" w:date="2025-08-10T18:09:39Z">
              <w:rPr/>
            </w:rPrChange>
          </w:rPr>
          <w:t xml:space="preserve">Checked status again</w:t>
        </w:r>
      </w:ins>
    </w:p>
    <w:p w:rsidR="00000000" w:rsidDel="00000000" w:rsidP="00000000" w:rsidRDefault="00000000" w:rsidRPr="00000000" w14:paraId="00000026">
      <w:pPr>
        <w:rPr>
          <w:ins w:author="Romit Guha" w:id="3" w:date="2025-08-10T18:09:39Z"/>
          <w:rPrChange w:author="Romit Guha" w:id="4" w:date="2025-08-10T18:09:39Z">
            <w:rPr/>
          </w:rPrChange>
        </w:rPr>
      </w:pPr>
      <w:ins w:author="Romit Guha" w:id="3" w:date="2025-08-10T18:09:39Z">
        <w:r w:rsidDel="00000000" w:rsidR="00000000" w:rsidRPr="00000000">
          <w:rPr>
            <w:rPrChange w:author="Romit Guha" w:id="4" w:date="2025-08-10T18:09:39Z">
              <w:rPr/>
            </w:rPrChange>
          </w:rPr>
          <w:drawing>
            <wp:inline distB="114300" distT="114300" distL="114300" distR="114300">
              <wp:extent cx="5731200" cy="1638300"/>
              <wp:effectExtent b="0" l="0" r="0" t="0"/>
              <wp:docPr id="9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16383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7">
      <w:pPr>
        <w:rPr>
          <w:ins w:author="Romit Guha" w:id="3" w:date="2025-08-10T18:09:39Z"/>
          <w:rPrChange w:author="Romit Guha" w:id="4" w:date="2025-08-10T18:09:39Z">
            <w:rPr/>
          </w:rPrChange>
        </w:rPr>
      </w:pPr>
      <w:ins w:author="Romit Guha" w:id="3" w:date="2025-08-10T18:09:3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8">
      <w:pPr>
        <w:rPr>
          <w:ins w:author="Romit Guha" w:id="3" w:date="2025-08-10T18:09:39Z"/>
          <w:rPrChange w:author="Romit Guha" w:id="4" w:date="2025-08-10T18:09:39Z">
            <w:rPr/>
          </w:rPrChange>
        </w:rPr>
      </w:pPr>
      <w:ins w:author="Romit Guha" w:id="3" w:date="2025-08-10T18:09:3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9">
      <w:pPr>
        <w:rPr>
          <w:ins w:author="Romit Guha" w:id="3" w:date="2025-08-10T18:09:39Z"/>
          <w:rPrChange w:author="Romit Guha" w:id="4" w:date="2025-08-10T18:09:39Z">
            <w:rPr/>
          </w:rPrChange>
        </w:rPr>
      </w:pPr>
      <w:ins w:author="Romit Guha" w:id="3" w:date="2025-08-10T18:09:3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A">
      <w:pPr>
        <w:rPr>
          <w:ins w:author="Romit Guha" w:id="3" w:date="2025-08-10T18:09:39Z"/>
          <w:rPrChange w:author="Romit Guha" w:id="4" w:date="2025-08-10T18:09:39Z">
            <w:rPr/>
          </w:rPrChange>
        </w:rPr>
      </w:pPr>
      <w:ins w:author="Romit Guha" w:id="3" w:date="2025-08-10T18:09:3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B">
      <w:pPr>
        <w:rPr>
          <w:ins w:author="Romit Guha" w:id="3" w:date="2025-08-10T18:09:39Z"/>
          <w:rPrChange w:author="Romit Guha" w:id="4" w:date="2025-08-10T18:09:39Z">
            <w:rPr/>
          </w:rPrChange>
        </w:rPr>
      </w:pPr>
      <w:ins w:author="Romit Guha" w:id="3" w:date="2025-08-10T18:09:3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C">
      <w:pPr>
        <w:rPr>
          <w:ins w:author="Romit Guha" w:id="3" w:date="2025-08-10T18:09:39Z"/>
          <w:rPrChange w:author="Romit Guha" w:id="4" w:date="2025-08-10T18:09:39Z">
            <w:rPr/>
          </w:rPrChange>
        </w:rPr>
      </w:pPr>
      <w:ins w:author="Romit Guha" w:id="3" w:date="2025-08-10T18:09:39Z">
        <w:r w:rsidDel="00000000" w:rsidR="00000000" w:rsidRPr="00000000">
          <w:rPr>
            <w:rtl w:val="0"/>
            <w:rPrChange w:author="Romit Guha" w:id="4" w:date="2025-08-10T18:09:39Z">
              <w:rPr/>
            </w:rPrChange>
          </w:rPr>
          <w:t xml:space="preserve">17.Linked local repo to remote</w:t>
        </w:r>
      </w:ins>
    </w:p>
    <w:p w:rsidR="00000000" w:rsidDel="00000000" w:rsidP="00000000" w:rsidRDefault="00000000" w:rsidRPr="00000000" w14:paraId="0000002D">
      <w:pPr>
        <w:rPr>
          <w:ins w:author="Romit Guha" w:id="3" w:date="2025-08-10T18:09:39Z"/>
          <w:rPrChange w:author="Romit Guha" w:id="4" w:date="2025-08-10T18:09:39Z">
            <w:rPr/>
          </w:rPrChange>
        </w:rPr>
      </w:pPr>
      <w:ins w:author="Romit Guha" w:id="3" w:date="2025-08-10T18:09:39Z">
        <w:r w:rsidDel="00000000" w:rsidR="00000000" w:rsidRPr="00000000">
          <w:rPr>
            <w:rPrChange w:author="Romit Guha" w:id="4" w:date="2025-08-10T18:09:39Z">
              <w:rPr/>
            </w:rPrChange>
          </w:rPr>
          <w:drawing>
            <wp:inline distB="114300" distT="114300" distL="114300" distR="114300">
              <wp:extent cx="5731200" cy="469900"/>
              <wp:effectExtent b="0" l="0" r="0" t="0"/>
              <wp:docPr id="8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469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E">
      <w:pPr>
        <w:rPr>
          <w:ins w:author="Romit Guha" w:id="3" w:date="2025-08-10T18:09:39Z"/>
          <w:rPrChange w:author="Romit Guha" w:id="4" w:date="2025-08-10T18:09:39Z">
            <w:rPr/>
          </w:rPrChange>
        </w:rPr>
      </w:pPr>
      <w:ins w:author="Romit Guha" w:id="3" w:date="2025-08-10T18:09:39Z">
        <w:r w:rsidDel="00000000" w:rsidR="00000000" w:rsidRPr="00000000">
          <w:rPr>
            <w:rtl w:val="0"/>
            <w:rPrChange w:author="Romit Guha" w:id="4" w:date="2025-08-10T18:09:39Z">
              <w:rPr/>
            </w:rPrChange>
          </w:rPr>
          <w:t xml:space="preserve">18.Pushed my local repo to remote</w:t>
        </w:r>
      </w:ins>
    </w:p>
    <w:p w:rsidR="00000000" w:rsidDel="00000000" w:rsidP="00000000" w:rsidRDefault="00000000" w:rsidRPr="00000000" w14:paraId="0000002F">
      <w:pPr>
        <w:rPr>
          <w:rPrChange w:author="Romit Guha" w:id="4" w:date="2025-08-10T18:09:39Z">
            <w:rPr/>
          </w:rPrChange>
        </w:rPr>
      </w:pPr>
      <w:ins w:author="Romit Guha" w:id="3" w:date="2025-08-10T18:09:39Z">
        <w:r w:rsidDel="00000000" w:rsidR="00000000" w:rsidRPr="00000000">
          <w:rPr>
            <w:rPrChange w:author="Romit Guha" w:id="4" w:date="2025-08-10T18:09:39Z">
              <w:rPr/>
            </w:rPrChange>
          </w:rPr>
          <w:drawing>
            <wp:inline distB="114300" distT="114300" distL="114300" distR="114300">
              <wp:extent cx="5731200" cy="1473200"/>
              <wp:effectExtent b="0" l="0" r="0" t="0"/>
              <wp:docPr id="2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200" cy="14732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3.png"/><Relationship Id="rId22" Type="http://schemas.openxmlformats.org/officeDocument/2006/relationships/image" Target="media/image6.png"/><Relationship Id="rId10" Type="http://schemas.openxmlformats.org/officeDocument/2006/relationships/image" Target="media/image10.png"/><Relationship Id="rId21" Type="http://schemas.openxmlformats.org/officeDocument/2006/relationships/image" Target="media/image12.png"/><Relationship Id="rId13" Type="http://schemas.openxmlformats.org/officeDocument/2006/relationships/image" Target="media/image8.png"/><Relationship Id="rId12" Type="http://schemas.openxmlformats.org/officeDocument/2006/relationships/image" Target="media/image11.png"/><Relationship Id="rId23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3.png"/><Relationship Id="rId14" Type="http://schemas.openxmlformats.org/officeDocument/2006/relationships/image" Target="media/image9.png"/><Relationship Id="rId17" Type="http://schemas.openxmlformats.org/officeDocument/2006/relationships/image" Target="media/image18.png"/><Relationship Id="rId16" Type="http://schemas.openxmlformats.org/officeDocument/2006/relationships/image" Target="media/image15.png"/><Relationship Id="rId5" Type="http://schemas.openxmlformats.org/officeDocument/2006/relationships/styles" Target="styles.xml"/><Relationship Id="rId19" Type="http://schemas.openxmlformats.org/officeDocument/2006/relationships/image" Target="media/image7.png"/><Relationship Id="rId6" Type="http://schemas.openxmlformats.org/officeDocument/2006/relationships/image" Target="media/image4.png"/><Relationship Id="rId18" Type="http://schemas.openxmlformats.org/officeDocument/2006/relationships/image" Target="media/image1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